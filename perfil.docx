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E8DF" w14:textId="099F04B7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  <w:r w:rsidRPr="00391061">
        <w:rPr>
          <w:rFonts w:ascii="Roboto Ligth" w:hAnsi="Roboto Ligth"/>
          <w:i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4CB9CC8" wp14:editId="2B394ABC">
            <wp:simplePos x="0" y="0"/>
            <wp:positionH relativeFrom="column">
              <wp:posOffset>1977616</wp:posOffset>
            </wp:positionH>
            <wp:positionV relativeFrom="paragraph">
              <wp:posOffset>-6985</wp:posOffset>
            </wp:positionV>
            <wp:extent cx="1993900" cy="1911350"/>
            <wp:effectExtent l="0" t="0" r="6350" b="0"/>
            <wp:wrapNone/>
            <wp:docPr id="736497638" name="Picture 73649763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44E86" w14:textId="03740EFF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05475C15" w14:textId="3F32DF89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43A55B57" w14:textId="30A078BE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416FF1A0" w14:textId="77777777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</w:p>
    <w:p w14:paraId="0566822A" w14:textId="3D602DBE" w:rsidR="00C12BBB" w:rsidRPr="00391061" w:rsidRDefault="00C12BBB" w:rsidP="00C12BBB">
      <w:pPr>
        <w:spacing w:before="240"/>
        <w:jc w:val="center"/>
        <w:rPr>
          <w:rFonts w:ascii="Roboto Ligth" w:hAnsi="Roboto Ligth" w:cs="Calibri"/>
          <w:b/>
          <w:sz w:val="36"/>
          <w:szCs w:val="36"/>
        </w:rPr>
      </w:pPr>
      <w:r w:rsidRPr="00391061">
        <w:rPr>
          <w:rFonts w:ascii="Roboto Ligth" w:hAnsi="Roboto Ligth" w:cs="Calibri"/>
          <w:b/>
          <w:sz w:val="36"/>
          <w:szCs w:val="36"/>
        </w:rPr>
        <w:t>TECNOLOGÍA SUPERIOR EN</w:t>
      </w:r>
    </w:p>
    <w:p w14:paraId="489C3FA0" w14:textId="77777777" w:rsidR="00C12BBB" w:rsidRPr="00391061" w:rsidRDefault="00C12BBB" w:rsidP="00C12BBB">
      <w:pPr>
        <w:spacing w:after="0" w:line="276" w:lineRule="auto"/>
        <w:jc w:val="center"/>
        <w:rPr>
          <w:rFonts w:ascii="Roboto Ligth" w:hAnsi="Roboto Ligth" w:cs="Calibri"/>
          <w:b/>
          <w:sz w:val="36"/>
          <w:szCs w:val="36"/>
        </w:rPr>
      </w:pPr>
      <w:bookmarkStart w:id="0" w:name="_Hlk128147887"/>
      <w:r w:rsidRPr="00391061">
        <w:rPr>
          <w:rFonts w:ascii="Roboto Ligth" w:hAnsi="Roboto Ligth" w:cs="Calibri"/>
          <w:b/>
          <w:sz w:val="36"/>
          <w:szCs w:val="36"/>
        </w:rPr>
        <w:t>DESARROLLO DE SOFTWARE</w:t>
      </w:r>
    </w:p>
    <w:bookmarkEnd w:id="0"/>
    <w:p w14:paraId="2D41CA12" w14:textId="77777777" w:rsidR="00C12BBB" w:rsidRDefault="00C12BBB" w:rsidP="00C12BBB">
      <w:pPr>
        <w:jc w:val="center"/>
        <w:rPr>
          <w:rFonts w:ascii="Roboto Ligth" w:hAnsi="Roboto Ligth" w:cs="Calibri"/>
          <w:sz w:val="36"/>
          <w:szCs w:val="36"/>
        </w:rPr>
      </w:pPr>
    </w:p>
    <w:p w14:paraId="4D5491D7" w14:textId="77777777" w:rsidR="003559F1" w:rsidRPr="00391061" w:rsidRDefault="003559F1" w:rsidP="00C12BBB">
      <w:pPr>
        <w:jc w:val="center"/>
        <w:rPr>
          <w:rFonts w:ascii="Roboto Ligth" w:hAnsi="Roboto Ligth" w:cs="Calibri"/>
          <w:sz w:val="36"/>
          <w:szCs w:val="36"/>
        </w:rPr>
      </w:pPr>
    </w:p>
    <w:p w14:paraId="4FF1F26C" w14:textId="4031D610" w:rsidR="00C12BBB" w:rsidRPr="00391061" w:rsidRDefault="00C12BBB" w:rsidP="00C12BBB">
      <w:pPr>
        <w:spacing w:before="360"/>
        <w:jc w:val="center"/>
        <w:rPr>
          <w:rFonts w:ascii="Roboto Ligth" w:hAnsi="Roboto Ligth" w:cs="Calibri"/>
          <w:b/>
          <w:i/>
          <w:sz w:val="36"/>
          <w:szCs w:val="36"/>
        </w:rPr>
      </w:pPr>
      <w:r w:rsidRPr="00391061">
        <w:rPr>
          <w:rFonts w:ascii="Roboto Ligth" w:hAnsi="Roboto Ligth" w:cs="Calibri"/>
          <w:b/>
          <w:i/>
          <w:sz w:val="36"/>
          <w:szCs w:val="36"/>
        </w:rPr>
        <w:t>Proyecto</w:t>
      </w:r>
      <w:r w:rsidR="004C5A8C" w:rsidRPr="00391061">
        <w:rPr>
          <w:rFonts w:ascii="Roboto Ligth" w:hAnsi="Roboto Ligth" w:cs="Calibri"/>
          <w:b/>
          <w:i/>
          <w:sz w:val="36"/>
          <w:szCs w:val="36"/>
        </w:rPr>
        <w:t xml:space="preserve"> De Aula</w:t>
      </w:r>
      <w:r w:rsidRPr="00391061">
        <w:rPr>
          <w:rFonts w:ascii="Roboto Ligth" w:hAnsi="Roboto Ligth" w:cs="Calibri"/>
          <w:b/>
          <w:i/>
          <w:sz w:val="36"/>
          <w:szCs w:val="36"/>
        </w:rPr>
        <w:t>:</w:t>
      </w:r>
    </w:p>
    <w:p w14:paraId="0D494F10" w14:textId="303F4EC9" w:rsidR="00B13011" w:rsidRPr="00391061" w:rsidRDefault="00B13011" w:rsidP="00391061">
      <w:pPr>
        <w:jc w:val="center"/>
        <w:rPr>
          <w:rFonts w:ascii="Roboto Ligth" w:hAnsi="Roboto Ligth" w:cs="Calibri"/>
          <w:bCs/>
          <w:sz w:val="40"/>
          <w:szCs w:val="40"/>
        </w:rPr>
        <w:sectPr w:rsidR="00B13011" w:rsidRPr="00391061" w:rsidSect="00A30D31">
          <w:headerReference w:type="default" r:id="rId9"/>
          <w:footerReference w:type="default" r:id="rId10"/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 w:rsidRPr="00391061">
        <w:rPr>
          <w:rFonts w:ascii="Roboto Ligth" w:hAnsi="Roboto Ligth" w:cs="Calibri"/>
          <w:bCs/>
          <w:sz w:val="40"/>
          <w:szCs w:val="40"/>
        </w:rPr>
        <w:t xml:space="preserve">Sistema de </w:t>
      </w:r>
      <w:r w:rsidR="00391061">
        <w:rPr>
          <w:rFonts w:ascii="Roboto Ligth" w:hAnsi="Roboto Ligth" w:cs="Calibri"/>
          <w:bCs/>
          <w:sz w:val="40"/>
          <w:szCs w:val="40"/>
        </w:rPr>
        <w:t>Gestión de proyectos de investigación del “Instituto Superior 17 de julio”</w:t>
      </w:r>
    </w:p>
    <w:p w14:paraId="1AFE7DDB" w14:textId="77777777" w:rsidR="00F25DD0" w:rsidRPr="00391061" w:rsidRDefault="00F25DD0" w:rsidP="00F25DD0">
      <w:pPr>
        <w:rPr>
          <w:rFonts w:ascii="Roboto Ligth" w:hAnsi="Roboto Ligth"/>
          <w:b/>
          <w:bCs/>
          <w:sz w:val="40"/>
          <w:szCs w:val="40"/>
        </w:rPr>
      </w:pPr>
    </w:p>
    <w:sdt>
      <w:sdtPr>
        <w:rPr>
          <w:rFonts w:ascii="Roboto Ligth" w:hAnsi="Roboto Ligth" w:cs="Calibri"/>
          <w:color w:val="4472C4" w:themeColor="accent1"/>
          <w:sz w:val="28"/>
          <w:szCs w:val="28"/>
        </w:rPr>
        <w:id w:val="-821267610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4"/>
          <w:szCs w:val="24"/>
          <w:u w:val="single"/>
        </w:rPr>
      </w:sdtEndPr>
      <w:sdtContent>
        <w:p w14:paraId="70CB17F3" w14:textId="25A41B08" w:rsidR="00F25DD0" w:rsidRPr="00391061" w:rsidRDefault="00F25DD0" w:rsidP="00F25DD0">
          <w:pPr>
            <w:spacing w:line="276" w:lineRule="auto"/>
            <w:ind w:right="49"/>
            <w:jc w:val="center"/>
            <w:rPr>
              <w:rFonts w:ascii="Roboto Ligth" w:hAnsi="Roboto Ligth" w:cs="Calibri"/>
              <w:b/>
              <w:sz w:val="36"/>
              <w:szCs w:val="36"/>
            </w:rPr>
          </w:pPr>
          <w:r w:rsidRPr="00391061">
            <w:rPr>
              <w:rFonts w:ascii="Roboto Ligth" w:hAnsi="Roboto Ligth" w:cs="Calibri"/>
              <w:b/>
              <w:sz w:val="36"/>
              <w:szCs w:val="36"/>
            </w:rPr>
            <w:t>INSTITUTO SUPERIOR TECNOLÓGICO</w:t>
          </w:r>
        </w:p>
        <w:p w14:paraId="77229553" w14:textId="7E503569" w:rsidR="00F25DD0" w:rsidRPr="00391061" w:rsidRDefault="00F25DD0" w:rsidP="00C12BBB">
          <w:pPr>
            <w:spacing w:line="276" w:lineRule="auto"/>
            <w:ind w:left="708" w:right="49"/>
            <w:jc w:val="center"/>
            <w:rPr>
              <w:rFonts w:ascii="Roboto Ligth" w:hAnsi="Roboto Ligth" w:cs="Calibri"/>
              <w:sz w:val="36"/>
              <w:szCs w:val="36"/>
            </w:rPr>
          </w:pPr>
          <w:r w:rsidRPr="00391061">
            <w:rPr>
              <w:rFonts w:ascii="Roboto Ligth" w:hAnsi="Roboto Ligth" w:cs="Calibri"/>
              <w:b/>
              <w:sz w:val="36"/>
              <w:szCs w:val="36"/>
            </w:rPr>
            <w:t>“17 DE JULIO</w:t>
          </w:r>
          <w:r w:rsidRPr="00391061">
            <w:rPr>
              <w:rFonts w:ascii="Roboto Ligth" w:hAnsi="Roboto Ligth" w:cs="Calibri"/>
              <w:sz w:val="36"/>
              <w:szCs w:val="36"/>
            </w:rPr>
            <w:t>”</w:t>
          </w:r>
        </w:p>
        <w:p w14:paraId="3DF8D767" w14:textId="5738AC9C" w:rsidR="007F0554" w:rsidRPr="00391061" w:rsidRDefault="007F0554" w:rsidP="00C12BBB">
          <w:pPr>
            <w:spacing w:line="276" w:lineRule="auto"/>
            <w:ind w:left="708" w:right="49"/>
            <w:jc w:val="center"/>
            <w:rPr>
              <w:rFonts w:ascii="Roboto Ligth" w:hAnsi="Roboto Ligth" w:cs="Calibri"/>
              <w:b/>
              <w:sz w:val="36"/>
              <w:szCs w:val="36"/>
            </w:rPr>
          </w:pPr>
          <w:r w:rsidRPr="00391061">
            <w:rPr>
              <w:rFonts w:ascii="Roboto Ligth" w:hAnsi="Roboto Ligth"/>
              <w:noProof/>
            </w:rPr>
            <w:drawing>
              <wp:inline distT="0" distB="0" distL="0" distR="0" wp14:anchorId="5ACF3DCF" wp14:editId="227D9539">
                <wp:extent cx="2165350" cy="1966651"/>
                <wp:effectExtent l="0" t="0" r="6350" b="0"/>
                <wp:docPr id="191442062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4318" cy="19747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90E990F" w14:textId="77777777" w:rsidR="00C12BBB" w:rsidRPr="00391061" w:rsidRDefault="00F25DD0" w:rsidP="00C12BBB">
          <w:pPr>
            <w:spacing w:before="240" w:line="276" w:lineRule="auto"/>
            <w:ind w:left="708" w:right="49"/>
            <w:jc w:val="center"/>
            <w:rPr>
              <w:rFonts w:ascii="Roboto Ligth" w:hAnsi="Roboto Ligth"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391061">
            <w:rPr>
              <w:rFonts w:ascii="Roboto Ligth" w:hAnsi="Roboto Ligth" w:cs="Calibri"/>
              <w:b/>
              <w:szCs w:val="24"/>
            </w:rPr>
            <w:t>TECNOLOGÍA SUPERIOR EN DESARROLLO DE SOFTWARE</w:t>
          </w:r>
        </w:p>
        <w:p w14:paraId="77BE3AC4" w14:textId="4EAF57BE" w:rsidR="00F25DD0" w:rsidRPr="00391061" w:rsidRDefault="007F0554" w:rsidP="007F0554">
          <w:pPr>
            <w:tabs>
              <w:tab w:val="left" w:pos="2410"/>
              <w:tab w:val="center" w:pos="4748"/>
            </w:tabs>
            <w:spacing w:before="240" w:line="276" w:lineRule="auto"/>
            <w:ind w:left="708" w:right="49"/>
            <w:rPr>
              <w:rFonts w:ascii="Roboto Ligth" w:hAnsi="Roboto Ligth" w:cs="Calibri"/>
              <w:snapToGrid w:val="0"/>
              <w:w w:val="0"/>
              <w:szCs w:val="24"/>
              <w:u w:color="000000"/>
              <w:bdr w:val="none" w:sz="0" w:space="0" w:color="000000"/>
              <w:shd w:val="clear" w:color="000000" w:fill="000000"/>
              <w:lang w:val="x-none" w:eastAsia="x-none" w:bidi="x-none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ab/>
          </w:r>
          <w:r w:rsidRPr="00391061">
            <w:rPr>
              <w:rFonts w:ascii="Roboto Ligth" w:hAnsi="Roboto Ligth" w:cs="Calibri"/>
              <w:b/>
              <w:noProof/>
              <w:szCs w:val="24"/>
            </w:rPr>
            <w:tab/>
          </w:r>
          <w:r w:rsidR="00F25DD0" w:rsidRPr="00391061">
            <w:rPr>
              <w:rFonts w:ascii="Roboto Ligth" w:hAnsi="Roboto Ligth" w:cs="Calibri"/>
              <w:b/>
              <w:noProof/>
              <w:szCs w:val="24"/>
            </w:rPr>
            <w:t>PROYECTO</w:t>
          </w:r>
          <w:r w:rsidR="004C5A8C" w:rsidRPr="00391061">
            <w:rPr>
              <w:rFonts w:ascii="Roboto Ligth" w:hAnsi="Roboto Ligth" w:cs="Calibri"/>
              <w:b/>
              <w:noProof/>
              <w:szCs w:val="24"/>
            </w:rPr>
            <w:t xml:space="preserve"> DE AULA</w:t>
          </w:r>
          <w:r w:rsidR="00F25DD0" w:rsidRPr="00391061">
            <w:rPr>
              <w:rFonts w:ascii="Roboto Ligth" w:hAnsi="Roboto Ligth" w:cs="Calibri"/>
              <w:b/>
              <w:noProof/>
              <w:szCs w:val="24"/>
            </w:rPr>
            <w:t>:</w:t>
          </w:r>
        </w:p>
        <w:p w14:paraId="57E15C0D" w14:textId="15A6AF2B" w:rsidR="00F25DD0" w:rsidRPr="00391061" w:rsidRDefault="00B13011" w:rsidP="00F25DD0">
          <w:pPr>
            <w:spacing w:after="0" w:line="276" w:lineRule="auto"/>
            <w:ind w:left="708" w:right="49"/>
            <w:jc w:val="center"/>
            <w:rPr>
              <w:rFonts w:ascii="Roboto Ligth" w:hAnsi="Roboto Ligth" w:cs="Calibri"/>
              <w:szCs w:val="24"/>
            </w:rPr>
          </w:pPr>
          <w:r w:rsidRPr="00391061">
            <w:rPr>
              <w:rFonts w:ascii="Roboto Ligth" w:hAnsi="Roboto Ligth" w:cs="Calibri"/>
              <w:szCs w:val="24"/>
            </w:rPr>
            <w:t xml:space="preserve">Sistema de </w:t>
          </w:r>
          <w:r w:rsidR="007F0554" w:rsidRPr="00391061">
            <w:rPr>
              <w:rFonts w:ascii="Roboto Ligth" w:hAnsi="Roboto Ligth" w:cs="Calibri"/>
              <w:szCs w:val="24"/>
            </w:rPr>
            <w:t>gestión de proyectos de investigación  del “Instituto Superior Universitario 17 De Julio “</w:t>
          </w:r>
        </w:p>
        <w:p w14:paraId="7B953975" w14:textId="77777777" w:rsidR="00F25DD0" w:rsidRPr="00391061" w:rsidRDefault="00F25DD0" w:rsidP="00F25DD0">
          <w:pPr>
            <w:spacing w:before="720" w:after="0" w:line="276" w:lineRule="auto"/>
            <w:ind w:left="708" w:right="49"/>
            <w:jc w:val="center"/>
            <w:rPr>
              <w:rFonts w:ascii="Roboto Ligth" w:hAnsi="Roboto Ligth" w:cs="Calibri"/>
              <w:b/>
              <w:noProof/>
              <w:szCs w:val="24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 xml:space="preserve">ELABORADO POR: </w:t>
          </w:r>
        </w:p>
        <w:p w14:paraId="5E098B6B" w14:textId="33C8B66B" w:rsidR="00F25DD0" w:rsidRPr="00391061" w:rsidRDefault="007F0554" w:rsidP="00F25DD0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  <w:r w:rsidRPr="00391061">
            <w:rPr>
              <w:rFonts w:ascii="Roboto Ligth" w:hAnsi="Roboto Ligth" w:cs="Calibri"/>
              <w:bCs/>
              <w:noProof/>
              <w:szCs w:val="24"/>
            </w:rPr>
            <w:t>Pineda Ruiz Alen Nicolas</w:t>
          </w:r>
        </w:p>
        <w:p w14:paraId="3C8ACF97" w14:textId="77777777" w:rsidR="00C12BBB" w:rsidRPr="00391061" w:rsidRDefault="00C12BBB" w:rsidP="00C12BBB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</w:p>
        <w:p w14:paraId="15005879" w14:textId="669D1EE4" w:rsidR="00F25DD0" w:rsidRPr="00391061" w:rsidRDefault="00F25DD0" w:rsidP="00C12BBB">
          <w:pPr>
            <w:spacing w:before="120" w:after="0" w:line="276" w:lineRule="auto"/>
            <w:ind w:left="708" w:right="49"/>
            <w:jc w:val="center"/>
            <w:rPr>
              <w:rFonts w:ascii="Roboto Ligth" w:hAnsi="Roboto Ligth" w:cs="Calibri"/>
              <w:bCs/>
              <w:noProof/>
              <w:szCs w:val="24"/>
            </w:rPr>
          </w:pPr>
          <w:r w:rsidRPr="00391061">
            <w:rPr>
              <w:rFonts w:ascii="Roboto Ligth" w:hAnsi="Roboto Ligth" w:cs="Calibri"/>
              <w:b/>
              <w:noProof/>
              <w:szCs w:val="24"/>
            </w:rPr>
            <w:t xml:space="preserve">DOCENTE RESPONSABLES: </w:t>
          </w:r>
        </w:p>
        <w:p w14:paraId="494ED59A" w14:textId="2D2F1EA2" w:rsidR="00F25DD0" w:rsidRPr="00391061" w:rsidRDefault="00C12BBB" w:rsidP="00F25DD0">
          <w:pPr>
            <w:spacing w:after="0"/>
            <w:ind w:left="708" w:right="49"/>
            <w:jc w:val="center"/>
            <w:rPr>
              <w:rFonts w:ascii="Roboto Ligth" w:hAnsi="Roboto Ligth" w:cs="Calibri"/>
              <w:noProof/>
              <w:szCs w:val="24"/>
              <w:lang w:val="pt-PT"/>
            </w:rPr>
          </w:pPr>
          <w:r w:rsidRPr="00391061">
            <w:rPr>
              <w:rFonts w:ascii="Roboto Ligth" w:hAnsi="Roboto Ligth" w:cs="Calibri"/>
              <w:noProof/>
              <w:szCs w:val="24"/>
              <w:lang w:val="pt-PT"/>
            </w:rPr>
            <w:t xml:space="preserve">Ing. </w:t>
          </w:r>
          <w:r w:rsidR="00A9231C" w:rsidRPr="00391061">
            <w:rPr>
              <w:rFonts w:ascii="Roboto Ligth" w:hAnsi="Roboto Ligth" w:cs="Calibri"/>
              <w:noProof/>
              <w:szCs w:val="24"/>
              <w:lang w:val="pt-PT"/>
            </w:rPr>
            <w:t>Marco A. Checa C.</w:t>
          </w:r>
        </w:p>
        <w:p w14:paraId="1B82D6FD" w14:textId="77777777" w:rsidR="00C12BBB" w:rsidRPr="00391061" w:rsidRDefault="00C12BBB" w:rsidP="00F25DD0">
          <w:pPr>
            <w:spacing w:after="0"/>
            <w:ind w:left="708" w:right="49"/>
            <w:jc w:val="center"/>
            <w:rPr>
              <w:rFonts w:ascii="Roboto Ligth" w:hAnsi="Roboto Ligth" w:cs="Calibri"/>
              <w:noProof/>
              <w:szCs w:val="24"/>
              <w:lang w:val="pt-PT"/>
            </w:rPr>
          </w:pPr>
        </w:p>
        <w:p w14:paraId="51AAFB06" w14:textId="1720F4D2" w:rsidR="00F25DD0" w:rsidRPr="00391061" w:rsidRDefault="00A9231C" w:rsidP="00CE2737">
          <w:pPr>
            <w:spacing w:before="720" w:line="276" w:lineRule="auto"/>
            <w:ind w:left="708" w:right="49"/>
            <w:jc w:val="center"/>
            <w:rPr>
              <w:rFonts w:ascii="Roboto Ligth" w:hAnsi="Roboto Ligth" w:cs="Calibri"/>
              <w:b/>
              <w:szCs w:val="24"/>
              <w:u w:val="single"/>
            </w:rPr>
            <w:sectPr w:rsidR="00F25DD0" w:rsidRPr="00391061" w:rsidSect="00A30D31">
              <w:headerReference w:type="default" r:id="rId12"/>
              <w:footerReference w:type="default" r:id="rId13"/>
              <w:pgSz w:w="12240" w:h="15840" w:code="1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00391061">
            <w:rPr>
              <w:rFonts w:ascii="Roboto Ligth" w:hAnsi="Roboto Ligth" w:cs="Calibri"/>
              <w:noProof/>
              <w:szCs w:val="24"/>
            </w:rPr>
            <w:t>Ibarra</w:t>
          </w:r>
          <w:r w:rsidR="00F25DD0" w:rsidRPr="00391061">
            <w:rPr>
              <w:rFonts w:ascii="Roboto Ligth" w:hAnsi="Roboto Ligth" w:cs="Calibri"/>
              <w:noProof/>
              <w:szCs w:val="24"/>
            </w:rPr>
            <w:t xml:space="preserve">,  </w:t>
          </w:r>
          <w:sdt>
            <w:sdtPr>
              <w:rPr>
                <w:rFonts w:ascii="Roboto Ligth" w:hAnsi="Roboto Ligth" w:cs="Calibri"/>
                <w:noProof/>
                <w:szCs w:val="24"/>
              </w:rPr>
              <w:id w:val="1099069810"/>
              <w:placeholder>
                <w:docPart w:val="8A2ED3B7879B4E7C9C5E4B145BC20119"/>
              </w:placeholder>
              <w:comboBox>
                <w:listItem w:displayText="13 de abril de 2022" w:value="13 de abril de 2022"/>
              </w:comboBox>
            </w:sdtPr>
            <w:sdtContent>
              <w:r w:rsidR="007F0554" w:rsidRPr="00391061">
                <w:rPr>
                  <w:rFonts w:ascii="Roboto Ligth" w:hAnsi="Roboto Ligth" w:cs="Calibri"/>
                  <w:noProof/>
                  <w:szCs w:val="24"/>
                </w:rPr>
                <w:t>23</w:t>
              </w:r>
              <w:r w:rsidR="00C559FC" w:rsidRPr="00391061">
                <w:rPr>
                  <w:rFonts w:ascii="Roboto Ligth" w:hAnsi="Roboto Ligth" w:cs="Calibri"/>
                  <w:noProof/>
                  <w:szCs w:val="24"/>
                </w:rPr>
                <w:t xml:space="preserve"> de </w:t>
              </w:r>
              <w:r w:rsidRPr="00391061">
                <w:rPr>
                  <w:rFonts w:ascii="Roboto Ligth" w:hAnsi="Roboto Ligth" w:cs="Calibri"/>
                  <w:noProof/>
                  <w:szCs w:val="24"/>
                </w:rPr>
                <w:t>enero</w:t>
              </w:r>
              <w:r w:rsidR="00C559FC" w:rsidRPr="00391061">
                <w:rPr>
                  <w:rFonts w:ascii="Roboto Ligth" w:hAnsi="Roboto Ligth" w:cs="Calibri"/>
                  <w:noProof/>
                  <w:szCs w:val="24"/>
                </w:rPr>
                <w:t xml:space="preserve"> 202</w:t>
              </w:r>
              <w:r w:rsidRPr="00391061">
                <w:rPr>
                  <w:rFonts w:ascii="Roboto Ligth" w:hAnsi="Roboto Ligth" w:cs="Calibri"/>
                  <w:noProof/>
                  <w:szCs w:val="24"/>
                </w:rPr>
                <w:t>4</w:t>
              </w:r>
            </w:sdtContent>
          </w:sdt>
        </w:p>
      </w:sdtContent>
    </w:sdt>
    <w:p w14:paraId="33C1969C" w14:textId="77777777" w:rsidR="00D06BCD" w:rsidRPr="00391061" w:rsidRDefault="00D06BCD" w:rsidP="00CE2737">
      <w:pPr>
        <w:spacing w:line="259" w:lineRule="auto"/>
        <w:rPr>
          <w:rFonts w:ascii="Roboto Ligth" w:hAnsi="Roboto Ligth"/>
        </w:rPr>
      </w:pPr>
    </w:p>
    <w:p w14:paraId="4C60DC47" w14:textId="77777777" w:rsidR="00D06BCD" w:rsidRPr="00391061" w:rsidRDefault="00D06BCD" w:rsidP="00CE2737">
      <w:pPr>
        <w:spacing w:line="259" w:lineRule="auto"/>
        <w:rPr>
          <w:rFonts w:ascii="Roboto Ligth" w:hAnsi="Roboto Ligth" w:cs="Arial"/>
          <w:b/>
          <w:bCs/>
          <w:sz w:val="20"/>
          <w:szCs w:val="20"/>
        </w:rPr>
      </w:pPr>
    </w:p>
    <w:p w14:paraId="56E5A71B" w14:textId="1BFF78FD" w:rsidR="006934CA" w:rsidRPr="00391061" w:rsidRDefault="007F0554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1.- Tema</w:t>
      </w:r>
    </w:p>
    <w:p w14:paraId="178131B3" w14:textId="7ADBA9E7" w:rsidR="007F0554" w:rsidRPr="00391061" w:rsidRDefault="007F0554" w:rsidP="007F0554">
      <w:pPr>
        <w:spacing w:after="0" w:line="276" w:lineRule="auto"/>
        <w:ind w:left="708" w:right="49"/>
        <w:rPr>
          <w:rFonts w:ascii="Roboto Ligth" w:hAnsi="Roboto Ligth" w:cs="Calibri"/>
          <w:szCs w:val="24"/>
        </w:rPr>
      </w:pPr>
      <w:r w:rsidRPr="00391061">
        <w:rPr>
          <w:rFonts w:ascii="Roboto Ligth" w:hAnsi="Roboto Ligth" w:cs="Calibri"/>
          <w:szCs w:val="24"/>
        </w:rPr>
        <w:t>Sistema de gestión de proyectos de investigación del “Instituto Superior Universitario 17 De Julio “</w:t>
      </w:r>
    </w:p>
    <w:p w14:paraId="1E6FEED9" w14:textId="368B7277" w:rsidR="007F0554" w:rsidRDefault="007F0554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2.- Problema</w:t>
      </w:r>
    </w:p>
    <w:p w14:paraId="705F935D" w14:textId="2A8F6896" w:rsidR="0030189D" w:rsidRPr="00391061" w:rsidRDefault="0030189D" w:rsidP="0030189D">
      <w:pPr>
        <w:spacing w:after="0" w:line="276" w:lineRule="auto"/>
        <w:ind w:left="1416" w:right="49"/>
        <w:rPr>
          <w:rFonts w:ascii="Roboto Ligth" w:hAnsi="Roboto Ligth" w:cs="Calibri"/>
          <w:szCs w:val="24"/>
        </w:rPr>
      </w:pPr>
      <w:r>
        <w:rPr>
          <w:rFonts w:ascii="Roboto Ligth" w:hAnsi="Roboto Ligth" w:cs="Arial"/>
          <w:szCs w:val="24"/>
        </w:rPr>
        <w:t xml:space="preserve">Actualmente el proceso de gestionar los proyectos de </w:t>
      </w:r>
      <w:r w:rsidR="0046447B">
        <w:rPr>
          <w:rFonts w:ascii="Roboto Ligth" w:hAnsi="Roboto Ligth" w:cs="Arial"/>
          <w:szCs w:val="24"/>
        </w:rPr>
        <w:t>investigación</w:t>
      </w:r>
      <w:r>
        <w:rPr>
          <w:rFonts w:ascii="Roboto Ligth" w:hAnsi="Roboto Ligth" w:cs="Arial"/>
          <w:szCs w:val="24"/>
        </w:rPr>
        <w:t xml:space="preserve"> en el </w:t>
      </w:r>
      <w:r w:rsidRPr="00391061">
        <w:rPr>
          <w:rFonts w:ascii="Roboto Ligth" w:hAnsi="Roboto Ligth" w:cs="Calibri"/>
          <w:szCs w:val="24"/>
        </w:rPr>
        <w:t>“Instituto Superior Universitario 17 De Julio “</w:t>
      </w:r>
      <w:r>
        <w:rPr>
          <w:rFonts w:ascii="Roboto Ligth" w:hAnsi="Roboto Ligth" w:cs="Calibri"/>
          <w:szCs w:val="24"/>
        </w:rPr>
        <w:t xml:space="preserve"> , es complejo ya que pasa por varias fases (Convocatoria , </w:t>
      </w:r>
      <w:r w:rsidR="0046447B">
        <w:rPr>
          <w:rFonts w:ascii="Roboto Ligth" w:hAnsi="Roboto Ligth" w:cs="Calibri"/>
          <w:szCs w:val="24"/>
        </w:rPr>
        <w:t>Aprobación</w:t>
      </w:r>
      <w:r>
        <w:rPr>
          <w:rFonts w:ascii="Roboto Ligth" w:hAnsi="Roboto Ligth" w:cs="Calibri"/>
          <w:szCs w:val="24"/>
        </w:rPr>
        <w:t xml:space="preserve"> , Cons</w:t>
      </w:r>
      <w:r w:rsidR="0046447B">
        <w:rPr>
          <w:rFonts w:ascii="Roboto Ligth" w:hAnsi="Roboto Ligth" w:cs="Calibri"/>
          <w:szCs w:val="24"/>
        </w:rPr>
        <w:t>olidar El responsable y su equipo de trabajo , revisión , archivar El proyecto completo</w:t>
      </w:r>
      <w:r>
        <w:rPr>
          <w:rFonts w:ascii="Roboto Ligth" w:hAnsi="Roboto Ligth" w:cs="Calibri"/>
          <w:szCs w:val="24"/>
        </w:rPr>
        <w:t>)</w:t>
      </w:r>
      <w:r w:rsidR="0046447B">
        <w:rPr>
          <w:rFonts w:ascii="Roboto Ligth" w:hAnsi="Roboto Ligth" w:cs="Calibri"/>
          <w:szCs w:val="24"/>
        </w:rPr>
        <w:t>, este proceso se hace de manera personal y de acuerdo a la disponibilidad de la autoridades competentes esto puede llevar varios meses ya que cada autoridad tiene más responsabilidades o compromisos, además la información se guarda de manera física esto puede llevar a perdidas de  dichos documentos.</w:t>
      </w:r>
    </w:p>
    <w:p w14:paraId="5F75D809" w14:textId="1DA54EF9" w:rsidR="0030189D" w:rsidRPr="0030189D" w:rsidRDefault="0030189D" w:rsidP="0030189D">
      <w:pPr>
        <w:spacing w:before="120" w:after="120" w:line="480" w:lineRule="auto"/>
        <w:ind w:left="708" w:firstLine="712"/>
        <w:rPr>
          <w:rFonts w:ascii="Roboto Ligth" w:hAnsi="Roboto Ligth" w:cs="Arial"/>
          <w:szCs w:val="24"/>
        </w:rPr>
      </w:pPr>
    </w:p>
    <w:p w14:paraId="5CB69692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</w:p>
    <w:p w14:paraId="63BB4D7B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>3.-Identificacion de la línea de investigación</w:t>
      </w:r>
    </w:p>
    <w:p w14:paraId="23985DD9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  <w:r w:rsidRPr="00391061">
        <w:rPr>
          <w:rFonts w:ascii="Roboto Ligth" w:hAnsi="Roboto Ligth" w:cs="Arial"/>
          <w:szCs w:val="24"/>
        </w:rPr>
        <w:tab/>
        <w:t>Desarrollo de software</w:t>
      </w:r>
    </w:p>
    <w:p w14:paraId="27551278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 xml:space="preserve">4.-Objetivos </w:t>
      </w:r>
    </w:p>
    <w:p w14:paraId="05B247C2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ab/>
        <w:t>4.1.- Objetivo general</w:t>
      </w:r>
    </w:p>
    <w:p w14:paraId="75E5D754" w14:textId="7E256A9D" w:rsidR="00CF110B" w:rsidRPr="00CF110B" w:rsidRDefault="00CF110B" w:rsidP="00CF110B">
      <w:pPr>
        <w:spacing w:before="120" w:after="120" w:line="480" w:lineRule="auto"/>
        <w:ind w:left="2124"/>
        <w:rPr>
          <w:rFonts w:ascii="Roboto Ligth" w:hAnsi="Roboto Ligth"/>
        </w:rPr>
      </w:pPr>
      <w:r w:rsidRPr="00CF110B">
        <w:rPr>
          <w:rFonts w:ascii="Roboto Ligth" w:hAnsi="Roboto Ligth"/>
        </w:rPr>
        <w:t xml:space="preserve">Desarrollar un sistema integral de gestión de proyectos de investigación, </w:t>
      </w:r>
      <w:r w:rsidR="003559F1">
        <w:rPr>
          <w:rFonts w:ascii="Roboto Ligth" w:hAnsi="Roboto Ligth"/>
        </w:rPr>
        <w:t xml:space="preserve">para la optimización de </w:t>
      </w:r>
      <w:r w:rsidRPr="00CF110B">
        <w:rPr>
          <w:rFonts w:ascii="Roboto Ligth" w:hAnsi="Roboto Ligth"/>
        </w:rPr>
        <w:t xml:space="preserve"> la planificación, ejecución, monitoreo y evaluación de iniciativas de investigación, garantizando la asignación efectiva de recursos </w:t>
      </w:r>
      <w:r w:rsidRPr="00CF110B">
        <w:rPr>
          <w:rFonts w:ascii="Roboto Ligth" w:hAnsi="Roboto Ligth"/>
        </w:rPr>
        <w:lastRenderedPageBreak/>
        <w:t>y promoviendo la colaboración interdisciplinaria para impulsar la excelencia en la investigación científica y tecnológica.</w:t>
      </w:r>
    </w:p>
    <w:p w14:paraId="0D82A1C3" w14:textId="77777777" w:rsidR="00CF110B" w:rsidRPr="00CF110B" w:rsidRDefault="00CF110B" w:rsidP="00CF110B">
      <w:pPr>
        <w:spacing w:before="120" w:after="120" w:line="480" w:lineRule="auto"/>
        <w:ind w:firstLine="720"/>
        <w:rPr>
          <w:rFonts w:ascii="Roboto Ligth" w:hAnsi="Roboto Ligth"/>
          <w:vanish/>
        </w:rPr>
      </w:pPr>
      <w:r w:rsidRPr="00CF110B">
        <w:rPr>
          <w:rFonts w:ascii="Roboto Ligth" w:hAnsi="Roboto Ligth"/>
          <w:vanish/>
        </w:rPr>
        <w:t>Principio del formulario</w:t>
      </w:r>
    </w:p>
    <w:p w14:paraId="3F3CB894" w14:textId="77777777" w:rsidR="00FE1FE2" w:rsidRPr="00391061" w:rsidRDefault="00FE1FE2" w:rsidP="00FE1FE2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  <w:r w:rsidRPr="00391061">
        <w:rPr>
          <w:rFonts w:ascii="Roboto Ligth" w:hAnsi="Roboto Ligth" w:cs="Arial"/>
          <w:b/>
          <w:bCs/>
          <w:szCs w:val="24"/>
        </w:rPr>
        <w:tab/>
        <w:t>4.2.- Objetivos específicos</w:t>
      </w:r>
      <w:r w:rsidRPr="00391061">
        <w:rPr>
          <w:rFonts w:ascii="Roboto Ligth" w:hAnsi="Roboto Ligth" w:cs="Arial"/>
          <w:b/>
          <w:bCs/>
          <w:szCs w:val="24"/>
        </w:rPr>
        <w:tab/>
      </w:r>
    </w:p>
    <w:p w14:paraId="1781D0B2" w14:textId="3587D674" w:rsidR="00FE1FE2" w:rsidRPr="00391061" w:rsidRDefault="00FE1FE2" w:rsidP="00CF110B">
      <w:pPr>
        <w:ind w:left="708" w:hanging="708"/>
        <w:rPr>
          <w:rFonts w:ascii="Roboto Ligth" w:hAnsi="Roboto Ligth"/>
        </w:rPr>
      </w:pPr>
      <w:r w:rsidRPr="00391061">
        <w:rPr>
          <w:rFonts w:ascii="Roboto Ligth" w:hAnsi="Roboto Ligth" w:cs="Arial"/>
          <w:szCs w:val="24"/>
        </w:rPr>
        <w:t>•</w:t>
      </w:r>
      <w:r w:rsidRPr="00391061">
        <w:rPr>
          <w:rFonts w:ascii="Roboto Ligth" w:hAnsi="Roboto Ligth" w:cs="Arial"/>
          <w:szCs w:val="24"/>
        </w:rPr>
        <w:tab/>
      </w:r>
      <w:r w:rsidRPr="00391061">
        <w:rPr>
          <w:rFonts w:ascii="Roboto Ligth" w:hAnsi="Roboto Ligth"/>
        </w:rPr>
        <w:t>Fundamentar bibliográficamente el proceso de gestión de proyectos de investigación</w:t>
      </w:r>
    </w:p>
    <w:p w14:paraId="6A3008B7" w14:textId="77777777" w:rsidR="00FE1FE2" w:rsidRPr="00391061" w:rsidRDefault="00FE1FE2" w:rsidP="00CF110B">
      <w:pPr>
        <w:ind w:left="708" w:hanging="708"/>
        <w:rPr>
          <w:rFonts w:ascii="Roboto Ligth" w:hAnsi="Roboto Ligth"/>
        </w:rPr>
      </w:pPr>
      <w:r w:rsidRPr="00391061">
        <w:rPr>
          <w:rFonts w:ascii="Roboto Ligth" w:hAnsi="Roboto Ligth"/>
        </w:rPr>
        <w:t>•</w:t>
      </w:r>
      <w:r w:rsidRPr="00391061">
        <w:rPr>
          <w:rFonts w:ascii="Roboto Ligth" w:hAnsi="Roboto Ligth"/>
        </w:rPr>
        <w:tab/>
        <w:t>Diagnosticar los procesos actuales que recabe las falencias y puntos positivos que pueden ser aplicados en el sistema</w:t>
      </w:r>
    </w:p>
    <w:p w14:paraId="576781CE" w14:textId="2E9A6C3B" w:rsidR="00FE1FE2" w:rsidRPr="00391061" w:rsidRDefault="00FE1FE2" w:rsidP="00CF110B">
      <w:pPr>
        <w:rPr>
          <w:rFonts w:ascii="Roboto Ligth" w:hAnsi="Roboto Ligth"/>
        </w:rPr>
      </w:pPr>
      <w:r w:rsidRPr="00391061">
        <w:rPr>
          <w:rFonts w:ascii="Roboto Ligth" w:hAnsi="Roboto Ligth"/>
        </w:rPr>
        <w:t>•</w:t>
      </w:r>
      <w:r w:rsidRPr="00391061">
        <w:rPr>
          <w:rFonts w:ascii="Roboto Ligth" w:hAnsi="Roboto Ligth"/>
        </w:rPr>
        <w:tab/>
        <w:t xml:space="preserve">Desarrollar el sistema de gestión de proyectos de investigación </w:t>
      </w:r>
    </w:p>
    <w:p w14:paraId="421EB0E8" w14:textId="77777777" w:rsidR="00FE1FE2" w:rsidRPr="00391061" w:rsidDel="00D51480" w:rsidRDefault="00FE1FE2" w:rsidP="00FE1FE2">
      <w:pPr>
        <w:spacing w:before="120" w:after="120" w:line="480" w:lineRule="auto"/>
        <w:ind w:left="1416" w:hanging="696"/>
        <w:rPr>
          <w:del w:id="1" w:author="alen pineda" w:date="2024-01-24T12:41:00Z"/>
          <w:rFonts w:ascii="Roboto Ligth" w:hAnsi="Roboto Ligth" w:cs="Arial"/>
          <w:szCs w:val="24"/>
        </w:rPr>
      </w:pPr>
    </w:p>
    <w:p w14:paraId="6DFCB6E4" w14:textId="77777777" w:rsidR="00FE1FE2" w:rsidRPr="00391061" w:rsidDel="00D51480" w:rsidRDefault="00FE1FE2">
      <w:pPr>
        <w:spacing w:before="120" w:after="120" w:line="480" w:lineRule="auto"/>
        <w:rPr>
          <w:del w:id="2" w:author="alen pineda" w:date="2024-01-24T12:41:00Z"/>
          <w:rFonts w:ascii="Roboto Ligth" w:hAnsi="Roboto Ligth" w:cs="Arial"/>
          <w:szCs w:val="24"/>
        </w:rPr>
        <w:pPrChange w:id="3" w:author="alen pineda" w:date="2024-01-24T12:41:00Z">
          <w:pPr>
            <w:spacing w:before="120" w:after="120" w:line="480" w:lineRule="auto"/>
            <w:ind w:left="1416" w:hanging="696"/>
          </w:pPr>
        </w:pPrChange>
      </w:pPr>
    </w:p>
    <w:p w14:paraId="7FCDC5AC" w14:textId="77777777" w:rsidR="00FE1FE2" w:rsidRPr="00391061" w:rsidRDefault="00FE1FE2" w:rsidP="00FE1FE2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>5.- Objeto de estudio</w:t>
      </w:r>
      <w:r w:rsidRPr="00391061">
        <w:rPr>
          <w:rFonts w:ascii="Roboto Ligth" w:hAnsi="Roboto Ligth"/>
          <w:b/>
          <w:bCs/>
        </w:rPr>
        <w:tab/>
      </w:r>
    </w:p>
    <w:p w14:paraId="142560FB" w14:textId="195B8612" w:rsidR="00FE1FE2" w:rsidRPr="00391061" w:rsidRDefault="00FE1FE2" w:rsidP="00FE1FE2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</w:rPr>
        <w:t xml:space="preserve">Procesos de gestión de proyectos de </w:t>
      </w:r>
      <w:r w:rsidR="00CF110B" w:rsidRPr="00391061">
        <w:rPr>
          <w:rFonts w:ascii="Roboto Ligth" w:hAnsi="Roboto Ligth"/>
        </w:rPr>
        <w:t>investigación</w:t>
      </w:r>
      <w:r w:rsidRPr="00391061">
        <w:rPr>
          <w:rFonts w:ascii="Roboto Ligth" w:hAnsi="Roboto Ligth"/>
        </w:rPr>
        <w:t xml:space="preserve"> que se llevan acabo en </w:t>
      </w:r>
      <w:r w:rsidRPr="00391061">
        <w:rPr>
          <w:rFonts w:ascii="Roboto Ligth" w:hAnsi="Roboto Ligth" w:cs="Calibri"/>
          <w:szCs w:val="24"/>
        </w:rPr>
        <w:t>Instituto Superior Universitario 17 De Julio</w:t>
      </w:r>
    </w:p>
    <w:p w14:paraId="79063CA5" w14:textId="77777777" w:rsidR="00FE1FE2" w:rsidRPr="00391061" w:rsidRDefault="00FE1FE2" w:rsidP="00FE1FE2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>6.- Variables de investigación</w:t>
      </w:r>
    </w:p>
    <w:p w14:paraId="7F51805F" w14:textId="58A4B0A7" w:rsidR="00FE1FE2" w:rsidRPr="00391061" w:rsidRDefault="00FE1FE2" w:rsidP="00CF110B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  <w:b/>
          <w:bCs/>
        </w:rPr>
        <w:t xml:space="preserve">Variable independiente </w:t>
      </w:r>
      <w:r w:rsidRPr="00391061">
        <w:rPr>
          <w:rFonts w:ascii="Roboto Ligth" w:hAnsi="Roboto Ligth"/>
        </w:rPr>
        <w:t xml:space="preserve">: </w:t>
      </w:r>
      <w:r w:rsidR="00CF110B" w:rsidRPr="00391061">
        <w:rPr>
          <w:rFonts w:ascii="Roboto Ligth" w:hAnsi="Roboto Ligth"/>
        </w:rPr>
        <w:t xml:space="preserve">Procesos de gestión de proyectos de investigación que se llevan acabo en </w:t>
      </w:r>
      <w:r w:rsidR="00CF110B" w:rsidRPr="00391061">
        <w:rPr>
          <w:rFonts w:ascii="Roboto Ligth" w:hAnsi="Roboto Ligth" w:cs="Calibri"/>
          <w:szCs w:val="24"/>
        </w:rPr>
        <w:t>Instituto Superior Universitario 17 De Julio</w:t>
      </w:r>
    </w:p>
    <w:p w14:paraId="122791FC" w14:textId="6EE48F2F" w:rsidR="00CF110B" w:rsidRPr="00391061" w:rsidRDefault="00FE1FE2" w:rsidP="00CF110B">
      <w:pPr>
        <w:ind w:left="708" w:firstLine="2"/>
        <w:rPr>
          <w:rFonts w:ascii="Roboto Ligth" w:hAnsi="Roboto Ligth"/>
        </w:rPr>
      </w:pPr>
      <w:r w:rsidRPr="00391061">
        <w:rPr>
          <w:rFonts w:ascii="Roboto Ligth" w:hAnsi="Roboto Ligth"/>
          <w:b/>
          <w:bCs/>
        </w:rPr>
        <w:t xml:space="preserve">Variable dependiente : </w:t>
      </w:r>
      <w:r w:rsidRPr="00391061">
        <w:rPr>
          <w:rFonts w:ascii="Roboto Ligth" w:hAnsi="Roboto Ligth"/>
        </w:rPr>
        <w:t xml:space="preserve"> sistema de </w:t>
      </w:r>
      <w:r w:rsidR="00CF110B" w:rsidRPr="00391061">
        <w:rPr>
          <w:rFonts w:ascii="Roboto Ligth" w:hAnsi="Roboto Ligth"/>
        </w:rPr>
        <w:t>Procesos de gestión de proyectos de investigación .</w:t>
      </w:r>
    </w:p>
    <w:p w14:paraId="74B6B538" w14:textId="13183542" w:rsidR="00FE1FE2" w:rsidRPr="00391061" w:rsidRDefault="00FE1FE2" w:rsidP="00CF110B">
      <w:pPr>
        <w:pStyle w:val="Prrafodelista"/>
        <w:spacing w:line="259" w:lineRule="auto"/>
        <w:rPr>
          <w:rFonts w:ascii="Roboto Ligth" w:hAnsi="Roboto Ligth"/>
        </w:rPr>
      </w:pPr>
    </w:p>
    <w:p w14:paraId="6B143B05" w14:textId="3D213D05" w:rsidR="00CF110B" w:rsidRPr="00391061" w:rsidRDefault="00CF110B" w:rsidP="00CF110B">
      <w:pPr>
        <w:rPr>
          <w:rFonts w:ascii="Roboto Ligth" w:hAnsi="Roboto Ligth"/>
          <w:b/>
          <w:bCs/>
        </w:rPr>
      </w:pPr>
      <w:r w:rsidRPr="00391061">
        <w:rPr>
          <w:rFonts w:ascii="Roboto Ligth" w:hAnsi="Roboto Ligth"/>
          <w:b/>
          <w:bCs/>
        </w:rPr>
        <w:t xml:space="preserve">7.- Metodologías de  investigación a emplear </w:t>
      </w:r>
    </w:p>
    <w:p w14:paraId="0572BF5A" w14:textId="54EAB092" w:rsidR="00CF110B" w:rsidRPr="00CF110B" w:rsidRDefault="00CF110B" w:rsidP="00CF110B">
      <w:pPr>
        <w:ind w:left="708"/>
        <w:rPr>
          <w:rFonts w:ascii="Roboto Ligth" w:hAnsi="Roboto Ligth"/>
        </w:rPr>
      </w:pPr>
      <w:r w:rsidRPr="00CF110B">
        <w:rPr>
          <w:rFonts w:ascii="Roboto Ligth" w:hAnsi="Roboto Ligth"/>
        </w:rPr>
        <w:t>.</w:t>
      </w:r>
    </w:p>
    <w:p w14:paraId="1E2385FC" w14:textId="77777777" w:rsidR="00CF110B" w:rsidRPr="00CF110B" w:rsidRDefault="00CF110B" w:rsidP="00CF110B">
      <w:pPr>
        <w:rPr>
          <w:b/>
          <w:bCs/>
          <w:vanish/>
        </w:rPr>
      </w:pPr>
      <w:r w:rsidRPr="00CF110B">
        <w:rPr>
          <w:b/>
          <w:bCs/>
          <w:vanish/>
        </w:rPr>
        <w:t>Principio del formulario</w:t>
      </w:r>
    </w:p>
    <w:p w14:paraId="0139B7F9" w14:textId="77777777" w:rsidR="00CF110B" w:rsidRDefault="00CF110B" w:rsidP="00CF110B">
      <w:pPr>
        <w:rPr>
          <w:b/>
          <w:bCs/>
        </w:rPr>
      </w:pPr>
    </w:p>
    <w:p w14:paraId="227BBB51" w14:textId="77777777" w:rsidR="00FE1FE2" w:rsidRPr="00FE1FE2" w:rsidRDefault="00FE1FE2" w:rsidP="00CF110B">
      <w:pPr>
        <w:spacing w:before="120" w:after="120" w:line="480" w:lineRule="auto"/>
        <w:rPr>
          <w:rFonts w:ascii="Roboto Ligth" w:hAnsi="Roboto Ligth" w:cs="Arial"/>
          <w:szCs w:val="24"/>
        </w:rPr>
      </w:pPr>
    </w:p>
    <w:p w14:paraId="4C8214AB" w14:textId="77777777" w:rsidR="009A7BF7" w:rsidRPr="00FE1FE2" w:rsidRDefault="009A7BF7" w:rsidP="007F0554">
      <w:pPr>
        <w:spacing w:before="120" w:after="120" w:line="480" w:lineRule="auto"/>
        <w:ind w:firstLine="720"/>
        <w:rPr>
          <w:rFonts w:ascii="Roboto Ligth" w:hAnsi="Roboto Ligth" w:cs="Arial"/>
          <w:szCs w:val="24"/>
        </w:rPr>
      </w:pPr>
    </w:p>
    <w:p w14:paraId="23991BC1" w14:textId="77777777" w:rsidR="009A7BF7" w:rsidRPr="007F0554" w:rsidRDefault="009A7BF7" w:rsidP="007F0554">
      <w:pPr>
        <w:spacing w:before="120" w:after="120" w:line="480" w:lineRule="auto"/>
        <w:ind w:firstLine="720"/>
        <w:rPr>
          <w:rFonts w:ascii="Roboto Ligth" w:hAnsi="Roboto Ligth" w:cs="Arial"/>
          <w:b/>
          <w:bCs/>
          <w:szCs w:val="24"/>
        </w:rPr>
      </w:pPr>
    </w:p>
    <w:sectPr w:rsidR="009A7BF7" w:rsidRPr="007F0554" w:rsidSect="00A30D3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8F618" w14:textId="77777777" w:rsidR="00A30D31" w:rsidRDefault="00A30D31" w:rsidP="008A3EE2">
      <w:pPr>
        <w:spacing w:after="0" w:line="240" w:lineRule="auto"/>
      </w:pPr>
      <w:r>
        <w:separator/>
      </w:r>
    </w:p>
  </w:endnote>
  <w:endnote w:type="continuationSeparator" w:id="0">
    <w:p w14:paraId="220FE37D" w14:textId="77777777" w:rsidR="00A30D31" w:rsidRDefault="00A30D31" w:rsidP="008A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A860" w14:textId="5229F3F1" w:rsidR="008A3EE2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61312" behindDoc="1" locked="0" layoutInCell="1" allowOverlap="1" wp14:anchorId="2E8043A3" wp14:editId="51BD1936">
          <wp:simplePos x="0" y="0"/>
          <wp:positionH relativeFrom="page">
            <wp:align>right</wp:align>
          </wp:positionH>
          <wp:positionV relativeFrom="paragraph">
            <wp:posOffset>-452048</wp:posOffset>
          </wp:positionV>
          <wp:extent cx="3054350" cy="696906"/>
          <wp:effectExtent l="0" t="0" r="0" b="8255"/>
          <wp:wrapNone/>
          <wp:docPr id="339753591" name="Imagen 3397535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4350" cy="696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EE2">
      <w:tab/>
    </w:r>
    <w:r w:rsidR="00F25DD0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F7B7" w14:textId="623C6869" w:rsidR="00C12BBB" w:rsidRDefault="00C12BBB" w:rsidP="00F25DD0">
    <w:pPr>
      <w:pStyle w:val="Piedepgina"/>
      <w:tabs>
        <w:tab w:val="clear" w:pos="4252"/>
        <w:tab w:val="clear" w:pos="8504"/>
        <w:tab w:val="left" w:pos="5724"/>
        <w:tab w:val="left" w:pos="7692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286C" w14:textId="77777777" w:rsidR="00A30D31" w:rsidRDefault="00A30D31" w:rsidP="008A3EE2">
      <w:pPr>
        <w:spacing w:after="0" w:line="240" w:lineRule="auto"/>
      </w:pPr>
      <w:r>
        <w:separator/>
      </w:r>
    </w:p>
  </w:footnote>
  <w:footnote w:type="continuationSeparator" w:id="0">
    <w:p w14:paraId="68EC821B" w14:textId="77777777" w:rsidR="00A30D31" w:rsidRDefault="00A30D31" w:rsidP="008A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669C" w14:textId="5C9C54E1" w:rsidR="008A3EE2" w:rsidRDefault="008A3EE2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5168" behindDoc="1" locked="0" layoutInCell="1" allowOverlap="1" wp14:anchorId="74712396" wp14:editId="03B954B8">
          <wp:simplePos x="0" y="0"/>
          <wp:positionH relativeFrom="page">
            <wp:posOffset>-34724</wp:posOffset>
          </wp:positionH>
          <wp:positionV relativeFrom="paragraph">
            <wp:posOffset>-1051464</wp:posOffset>
          </wp:positionV>
          <wp:extent cx="7812636" cy="10660380"/>
          <wp:effectExtent l="0" t="0" r="0" b="7620"/>
          <wp:wrapNone/>
          <wp:docPr id="1562315482" name="Imagen 15623154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3145" cy="1066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E568" w14:textId="77777777" w:rsidR="00F25DD0" w:rsidRPr="0030497D" w:rsidRDefault="00F25DD0" w:rsidP="00F25DD0">
    <w:pPr>
      <w:pStyle w:val="Encabezado"/>
      <w:rPr>
        <w:rFonts w:ascii="Calibri Light" w:hAnsi="Calibri Light" w:cs="Calibri Light"/>
        <w:b/>
        <w:color w:val="001C7D"/>
        <w:sz w:val="26"/>
        <w:szCs w:val="26"/>
      </w:rPr>
    </w:pPr>
    <w:r>
      <w:rPr>
        <w:rFonts w:ascii="Times New Roman" w:hAnsi="Times New Roman" w:cs="Times New Roman"/>
        <w:noProof/>
        <w:color w:val="0000FF"/>
        <w:szCs w:val="40"/>
      </w:rPr>
      <w:drawing>
        <wp:anchor distT="0" distB="0" distL="114300" distR="114300" simplePos="0" relativeHeight="251659264" behindDoc="1" locked="0" layoutInCell="1" allowOverlap="1" wp14:anchorId="58F4CA3B" wp14:editId="41FF1B4A">
          <wp:simplePos x="0" y="0"/>
          <wp:positionH relativeFrom="column">
            <wp:posOffset>-482600</wp:posOffset>
          </wp:positionH>
          <wp:positionV relativeFrom="paragraph">
            <wp:posOffset>-635</wp:posOffset>
          </wp:positionV>
          <wp:extent cx="1081612" cy="691515"/>
          <wp:effectExtent l="0" t="0" r="4445" b="0"/>
          <wp:wrapNone/>
          <wp:docPr id="2063078402" name="Imagen 20630784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4312"/>
                  <a:stretch/>
                </pic:blipFill>
                <pic:spPr bwMode="auto">
                  <a:xfrm>
                    <a:off x="0" y="0"/>
                    <a:ext cx="1081612" cy="691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noProof/>
        <w:sz w:val="16"/>
        <w:szCs w:val="16"/>
      </w:rPr>
      <w:drawing>
        <wp:anchor distT="0" distB="0" distL="114300" distR="114300" simplePos="0" relativeHeight="251657216" behindDoc="1" locked="0" layoutInCell="1" allowOverlap="1" wp14:anchorId="72C6C843" wp14:editId="4EFD9F23">
          <wp:simplePos x="0" y="0"/>
          <wp:positionH relativeFrom="column">
            <wp:posOffset>4900295</wp:posOffset>
          </wp:positionH>
          <wp:positionV relativeFrom="paragraph">
            <wp:posOffset>-133350</wp:posOffset>
          </wp:positionV>
          <wp:extent cx="812800" cy="778933"/>
          <wp:effectExtent l="0" t="0" r="6350" b="2540"/>
          <wp:wrapNone/>
          <wp:docPr id="1549793269" name="Imagen 1549793269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7789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color w:val="001C7D"/>
        <w:sz w:val="26"/>
        <w:szCs w:val="26"/>
      </w:rPr>
      <w:t xml:space="preserve"> </w:t>
    </w:r>
  </w:p>
  <w:p w14:paraId="5AF99155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b/>
        <w:spacing w:val="60"/>
        <w:sz w:val="26"/>
        <w:szCs w:val="26"/>
      </w:rPr>
    </w:pPr>
    <w:r w:rsidRPr="0030497D">
      <w:rPr>
        <w:rFonts w:ascii="Calibri Light" w:hAnsi="Calibri Light" w:cs="Calibri Light"/>
        <w:b/>
        <w:color w:val="001C7D"/>
        <w:spacing w:val="60"/>
        <w:sz w:val="26"/>
        <w:szCs w:val="26"/>
      </w:rPr>
      <w:t xml:space="preserve"> “17 de Julio”</w:t>
    </w:r>
    <w:r w:rsidRPr="00B557D7">
      <w:rPr>
        <w:i/>
        <w:noProof/>
        <w:sz w:val="16"/>
        <w:szCs w:val="16"/>
      </w:rPr>
      <w:t xml:space="preserve"> </w:t>
    </w:r>
  </w:p>
  <w:p w14:paraId="33495FD1" w14:textId="77777777" w:rsidR="00F25DD0" w:rsidRPr="0030497D" w:rsidRDefault="00F25DD0" w:rsidP="00F25DD0">
    <w:pPr>
      <w:pStyle w:val="Encabezado"/>
      <w:jc w:val="center"/>
      <w:rPr>
        <w:rFonts w:ascii="Calibri Light" w:hAnsi="Calibri Light" w:cs="Calibri Light"/>
        <w:color w:val="BF0310"/>
        <w:sz w:val="20"/>
        <w:szCs w:val="20"/>
      </w:rPr>
    </w:pPr>
    <w:r w:rsidRPr="0030497D">
      <w:rPr>
        <w:rFonts w:ascii="Calibri Light" w:hAnsi="Calibri Light" w:cs="Calibri Light"/>
        <w:b/>
        <w:color w:val="BF0310"/>
        <w:sz w:val="18"/>
        <w:szCs w:val="20"/>
      </w:rPr>
      <w:t xml:space="preserve">Urcuquí-Ecuador </w:t>
    </w:r>
  </w:p>
  <w:p w14:paraId="711F0F16" w14:textId="7AA43822" w:rsidR="00F25DD0" w:rsidRPr="00F25DD0" w:rsidRDefault="00F25DD0" w:rsidP="00F25DD0">
    <w:pPr>
      <w:pStyle w:val="Encabezado"/>
      <w:pBdr>
        <w:bottom w:val="double" w:sz="4" w:space="1" w:color="001C7D"/>
      </w:pBdr>
      <w:jc w:val="center"/>
      <w:rPr>
        <w:rFonts w:ascii="Calibri Light" w:hAnsi="Calibri Light" w:cs="Calibri Light"/>
        <w:b/>
        <w:color w:val="001C7D"/>
        <w:szCs w:val="20"/>
      </w:rPr>
    </w:pPr>
    <w:r w:rsidRPr="0030497D">
      <w:rPr>
        <w:rFonts w:ascii="Calibri Light" w:hAnsi="Calibri Light" w:cs="Calibri Light"/>
        <w:b/>
        <w:color w:val="001C7D"/>
        <w:szCs w:val="20"/>
      </w:rPr>
      <w:t xml:space="preserve">CARRERA DE TECNOLOGÍA SUPERIOR </w:t>
    </w:r>
    <w:r>
      <w:rPr>
        <w:rFonts w:ascii="Calibri Light" w:hAnsi="Calibri Light" w:cs="Calibri Light"/>
        <w:b/>
        <w:color w:val="001C7D"/>
        <w:szCs w:val="20"/>
      </w:rPr>
      <w:t>EN 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5D8"/>
    <w:multiLevelType w:val="multilevel"/>
    <w:tmpl w:val="679AFD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856C32"/>
    <w:multiLevelType w:val="hybridMultilevel"/>
    <w:tmpl w:val="25CC841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90742"/>
    <w:multiLevelType w:val="hybridMultilevel"/>
    <w:tmpl w:val="D93EDC84"/>
    <w:lvl w:ilvl="0" w:tplc="E2824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A2F82"/>
    <w:multiLevelType w:val="hybridMultilevel"/>
    <w:tmpl w:val="B70CCD28"/>
    <w:lvl w:ilvl="0" w:tplc="5BBE25E8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F5B02"/>
    <w:multiLevelType w:val="hybridMultilevel"/>
    <w:tmpl w:val="B308CB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9DF"/>
    <w:multiLevelType w:val="hybridMultilevel"/>
    <w:tmpl w:val="4778237A"/>
    <w:lvl w:ilvl="0" w:tplc="9D984FE4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9584C"/>
    <w:multiLevelType w:val="hybridMultilevel"/>
    <w:tmpl w:val="ECE6D300"/>
    <w:lvl w:ilvl="0" w:tplc="00C03822">
      <w:start w:val="3"/>
      <w:numFmt w:val="bullet"/>
      <w:lvlText w:val="-"/>
      <w:lvlJc w:val="left"/>
      <w:pPr>
        <w:ind w:left="72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D431D"/>
    <w:multiLevelType w:val="hybridMultilevel"/>
    <w:tmpl w:val="05480C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040D7"/>
    <w:multiLevelType w:val="multilevel"/>
    <w:tmpl w:val="616E4AD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2F16A3"/>
    <w:multiLevelType w:val="hybridMultilevel"/>
    <w:tmpl w:val="2196BB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608E2"/>
    <w:multiLevelType w:val="multilevel"/>
    <w:tmpl w:val="D4821B3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EC43BE"/>
    <w:multiLevelType w:val="multilevel"/>
    <w:tmpl w:val="4894DC3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3E5AB5"/>
    <w:multiLevelType w:val="hybridMultilevel"/>
    <w:tmpl w:val="FF30A07E"/>
    <w:lvl w:ilvl="0" w:tplc="3746C5E8">
      <w:start w:val="3"/>
      <w:numFmt w:val="bullet"/>
      <w:lvlText w:val="-"/>
      <w:lvlJc w:val="left"/>
      <w:pPr>
        <w:ind w:left="360" w:hanging="360"/>
      </w:pPr>
      <w:rPr>
        <w:rFonts w:ascii="Roboto Ligth" w:eastAsiaTheme="minorHAnsi" w:hAnsi="Roboto Ligth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011687"/>
    <w:multiLevelType w:val="hybridMultilevel"/>
    <w:tmpl w:val="F4BA3438"/>
    <w:lvl w:ilvl="0" w:tplc="8D66FF48">
      <w:start w:val="1"/>
      <w:numFmt w:val="decimal"/>
      <w:pStyle w:val="Ttulo2"/>
      <w:lvlText w:val="%1.1 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763106">
    <w:abstractNumId w:val="13"/>
  </w:num>
  <w:num w:numId="2" w16cid:durableId="668749696">
    <w:abstractNumId w:val="3"/>
  </w:num>
  <w:num w:numId="3" w16cid:durableId="1037585404">
    <w:abstractNumId w:val="5"/>
  </w:num>
  <w:num w:numId="4" w16cid:durableId="336662256">
    <w:abstractNumId w:val="0"/>
  </w:num>
  <w:num w:numId="5" w16cid:durableId="781919220">
    <w:abstractNumId w:val="6"/>
  </w:num>
  <w:num w:numId="6" w16cid:durableId="1604192133">
    <w:abstractNumId w:val="12"/>
  </w:num>
  <w:num w:numId="7" w16cid:durableId="2085953529">
    <w:abstractNumId w:val="11"/>
  </w:num>
  <w:num w:numId="8" w16cid:durableId="619919122">
    <w:abstractNumId w:val="10"/>
  </w:num>
  <w:num w:numId="9" w16cid:durableId="715742034">
    <w:abstractNumId w:val="8"/>
  </w:num>
  <w:num w:numId="10" w16cid:durableId="592278525">
    <w:abstractNumId w:val="7"/>
  </w:num>
  <w:num w:numId="11" w16cid:durableId="1273586838">
    <w:abstractNumId w:val="1"/>
  </w:num>
  <w:num w:numId="12" w16cid:durableId="1424178953">
    <w:abstractNumId w:val="2"/>
  </w:num>
  <w:num w:numId="13" w16cid:durableId="1795253610">
    <w:abstractNumId w:val="4"/>
  </w:num>
  <w:num w:numId="14" w16cid:durableId="117055909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n pineda">
    <w15:presenceInfo w15:providerId="Windows Live" w15:userId="739239b7293182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5"/>
    <w:rsid w:val="00014E03"/>
    <w:rsid w:val="00085FE0"/>
    <w:rsid w:val="001C59F1"/>
    <w:rsid w:val="001E5286"/>
    <w:rsid w:val="002C6F0E"/>
    <w:rsid w:val="002D1F7B"/>
    <w:rsid w:val="0030189D"/>
    <w:rsid w:val="00330FDC"/>
    <w:rsid w:val="00336B51"/>
    <w:rsid w:val="003559F1"/>
    <w:rsid w:val="003766DB"/>
    <w:rsid w:val="00387C5C"/>
    <w:rsid w:val="00391061"/>
    <w:rsid w:val="003F3F84"/>
    <w:rsid w:val="0046447B"/>
    <w:rsid w:val="004C5A8C"/>
    <w:rsid w:val="004D4ABF"/>
    <w:rsid w:val="005565BD"/>
    <w:rsid w:val="005B3A27"/>
    <w:rsid w:val="005E7ED5"/>
    <w:rsid w:val="005F403E"/>
    <w:rsid w:val="0068248A"/>
    <w:rsid w:val="006934CA"/>
    <w:rsid w:val="006D7273"/>
    <w:rsid w:val="006E0423"/>
    <w:rsid w:val="007251D1"/>
    <w:rsid w:val="00746CF9"/>
    <w:rsid w:val="0075195B"/>
    <w:rsid w:val="007554FE"/>
    <w:rsid w:val="007E1F04"/>
    <w:rsid w:val="007F0554"/>
    <w:rsid w:val="008823EE"/>
    <w:rsid w:val="008913B2"/>
    <w:rsid w:val="008A3EE2"/>
    <w:rsid w:val="008E314C"/>
    <w:rsid w:val="00905917"/>
    <w:rsid w:val="009A7BF7"/>
    <w:rsid w:val="009F65D4"/>
    <w:rsid w:val="00A06B36"/>
    <w:rsid w:val="00A30D31"/>
    <w:rsid w:val="00A42697"/>
    <w:rsid w:val="00A55658"/>
    <w:rsid w:val="00A9231C"/>
    <w:rsid w:val="00AA1635"/>
    <w:rsid w:val="00AC45A3"/>
    <w:rsid w:val="00AD0A35"/>
    <w:rsid w:val="00AF02BE"/>
    <w:rsid w:val="00AF0C4D"/>
    <w:rsid w:val="00B13011"/>
    <w:rsid w:val="00B20CC7"/>
    <w:rsid w:val="00B22E0A"/>
    <w:rsid w:val="00B27DD1"/>
    <w:rsid w:val="00B4791F"/>
    <w:rsid w:val="00B60E4B"/>
    <w:rsid w:val="00BB29B5"/>
    <w:rsid w:val="00BE180B"/>
    <w:rsid w:val="00BE74DB"/>
    <w:rsid w:val="00C12BBB"/>
    <w:rsid w:val="00C20C60"/>
    <w:rsid w:val="00C46BB8"/>
    <w:rsid w:val="00C52A8E"/>
    <w:rsid w:val="00C559FC"/>
    <w:rsid w:val="00CD09F3"/>
    <w:rsid w:val="00CE2737"/>
    <w:rsid w:val="00CF110B"/>
    <w:rsid w:val="00D06BCD"/>
    <w:rsid w:val="00D2102A"/>
    <w:rsid w:val="00D42DC6"/>
    <w:rsid w:val="00D51480"/>
    <w:rsid w:val="00DD7A1B"/>
    <w:rsid w:val="00EB2DE7"/>
    <w:rsid w:val="00EC6C47"/>
    <w:rsid w:val="00F25DD0"/>
    <w:rsid w:val="00F92C2F"/>
    <w:rsid w:val="00FA1BF4"/>
    <w:rsid w:val="00FD47E9"/>
    <w:rsid w:val="00FE1FE2"/>
    <w:rsid w:val="00FE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E35898"/>
  <w15:chartTrackingRefBased/>
  <w15:docId w15:val="{64577CF4-60F4-4F4B-9122-E865C2F8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30189D"/>
    <w:pPr>
      <w:spacing w:line="360" w:lineRule="auto"/>
    </w:pPr>
    <w:rPr>
      <w:rFonts w:ascii="Roboto Light" w:hAnsi="Roboto Light"/>
      <w:color w:val="000000" w:themeColor="text1"/>
      <w:sz w:val="24"/>
    </w:rPr>
  </w:style>
  <w:style w:type="paragraph" w:styleId="Ttulo1">
    <w:name w:val="heading 1"/>
    <w:aliases w:val="TEMAS"/>
    <w:basedOn w:val="Normal"/>
    <w:next w:val="Normal"/>
    <w:link w:val="Ttulo1Car"/>
    <w:uiPriority w:val="9"/>
    <w:qFormat/>
    <w:rsid w:val="001E5286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aliases w:val="SUBTEMAS"/>
    <w:basedOn w:val="Normal"/>
    <w:next w:val="Normal"/>
    <w:link w:val="Ttulo2Car"/>
    <w:uiPriority w:val="9"/>
    <w:semiHidden/>
    <w:unhideWhenUsed/>
    <w:qFormat/>
    <w:rsid w:val="00BE74DB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EMAS Car"/>
    <w:basedOn w:val="Fuentedeprrafopredeter"/>
    <w:link w:val="Ttulo1"/>
    <w:uiPriority w:val="9"/>
    <w:rsid w:val="001E5286"/>
    <w:rPr>
      <w:rFonts w:ascii="Roboto Light" w:eastAsiaTheme="majorEastAsia" w:hAnsi="Roboto Light" w:cstheme="majorBidi"/>
      <w:b/>
      <w:sz w:val="24"/>
      <w:szCs w:val="32"/>
    </w:rPr>
  </w:style>
  <w:style w:type="character" w:customStyle="1" w:styleId="Ttulo2Car">
    <w:name w:val="Título 2 Car"/>
    <w:aliases w:val="SUBTEMAS Car"/>
    <w:basedOn w:val="Fuentedeprrafopredeter"/>
    <w:link w:val="Ttulo2"/>
    <w:uiPriority w:val="9"/>
    <w:semiHidden/>
    <w:rsid w:val="00BE74DB"/>
    <w:rPr>
      <w:rFonts w:ascii="Roboto Light" w:eastAsiaTheme="majorEastAsia" w:hAnsi="Roboto Light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EE2"/>
    <w:rPr>
      <w:rFonts w:ascii="Roboto Light" w:hAnsi="Roboto Light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A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EE2"/>
    <w:rPr>
      <w:rFonts w:ascii="Roboto Light" w:hAnsi="Roboto Light"/>
      <w:color w:val="000000" w:themeColor="text1"/>
      <w:sz w:val="24"/>
    </w:rPr>
  </w:style>
  <w:style w:type="character" w:styleId="Nmerodelnea">
    <w:name w:val="line number"/>
    <w:basedOn w:val="Fuentedeprrafopredeter"/>
    <w:uiPriority w:val="99"/>
    <w:semiHidden/>
    <w:unhideWhenUsed/>
    <w:rsid w:val="00C559FC"/>
  </w:style>
  <w:style w:type="paragraph" w:styleId="TtuloTDC">
    <w:name w:val="TOC Heading"/>
    <w:basedOn w:val="Ttulo1"/>
    <w:next w:val="Normal"/>
    <w:uiPriority w:val="39"/>
    <w:unhideWhenUsed/>
    <w:qFormat/>
    <w:rsid w:val="007E1F04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E1F0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1F0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934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934CA"/>
    <w:rPr>
      <w:rFonts w:ascii="Roboto Light" w:hAnsi="Roboto Light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934CA"/>
    <w:rPr>
      <w:vertAlign w:val="superscript"/>
    </w:rPr>
  </w:style>
  <w:style w:type="paragraph" w:styleId="Sinespaciado">
    <w:name w:val="No Spacing"/>
    <w:uiPriority w:val="1"/>
    <w:qFormat/>
    <w:rsid w:val="0068248A"/>
    <w:pPr>
      <w:spacing w:after="0" w:line="480" w:lineRule="auto"/>
      <w:ind w:firstLine="720"/>
    </w:pPr>
    <w:rPr>
      <w:rFonts w:ascii="Roboto Light" w:hAnsi="Roboto Light"/>
      <w:b/>
      <w:sz w:val="24"/>
    </w:rPr>
  </w:style>
  <w:style w:type="paragraph" w:styleId="Prrafodelista">
    <w:name w:val="List Paragraph"/>
    <w:basedOn w:val="Normal"/>
    <w:uiPriority w:val="34"/>
    <w:qFormat/>
    <w:rsid w:val="007554F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56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s-EC"/>
    </w:rPr>
  </w:style>
  <w:style w:type="paragraph" w:styleId="Revisin">
    <w:name w:val="Revision"/>
    <w:hidden/>
    <w:uiPriority w:val="99"/>
    <w:semiHidden/>
    <w:rsid w:val="003559F1"/>
    <w:pPr>
      <w:spacing w:after="0" w:line="240" w:lineRule="auto"/>
    </w:pPr>
    <w:rPr>
      <w:rFonts w:ascii="Roboto Light" w:hAnsi="Roboto Light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9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278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623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07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55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872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5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9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45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39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30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947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370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3389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4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23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9598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03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116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95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67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11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45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93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377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1633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2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3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5718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49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314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234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305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031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534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79090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730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10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4260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602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88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7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489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919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15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1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7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9706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364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97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3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411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16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45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13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86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15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34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ED3B7879B4E7C9C5E4B145BC20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EE13-8DC5-4BD9-BB5C-D7801F586584}"/>
      </w:docPartPr>
      <w:docPartBody>
        <w:p w:rsidR="00C64A52" w:rsidRDefault="008164BC" w:rsidP="008164BC">
          <w:pPr>
            <w:pStyle w:val="8A2ED3B7879B4E7C9C5E4B145BC20119"/>
          </w:pPr>
          <w:r w:rsidRPr="00BC5746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th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BC"/>
    <w:rsid w:val="00555FF0"/>
    <w:rsid w:val="00681CB6"/>
    <w:rsid w:val="00734DE9"/>
    <w:rsid w:val="008164BC"/>
    <w:rsid w:val="008A13EF"/>
    <w:rsid w:val="009B08B4"/>
    <w:rsid w:val="00A0483E"/>
    <w:rsid w:val="00B93116"/>
    <w:rsid w:val="00C64A52"/>
    <w:rsid w:val="00CD6D6D"/>
    <w:rsid w:val="00D4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164BC"/>
    <w:rPr>
      <w:color w:val="808080"/>
    </w:rPr>
  </w:style>
  <w:style w:type="paragraph" w:customStyle="1" w:styleId="8A2ED3B7879B4E7C9C5E4B145BC20119">
    <w:name w:val="8A2ED3B7879B4E7C9C5E4B145BC20119"/>
    <w:rsid w:val="008164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E0E74-75F0-4839-915F-D3ED082F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</dc:creator>
  <cp:keywords/>
  <dc:description/>
  <cp:lastModifiedBy>alen pineda</cp:lastModifiedBy>
  <cp:revision>2</cp:revision>
  <cp:lastPrinted>2024-01-10T19:46:00Z</cp:lastPrinted>
  <dcterms:created xsi:type="dcterms:W3CDTF">2024-01-29T16:27:00Z</dcterms:created>
  <dcterms:modified xsi:type="dcterms:W3CDTF">2024-01-29T16:27:00Z</dcterms:modified>
</cp:coreProperties>
</file>